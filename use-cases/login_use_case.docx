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BD42FF" w:rsidRDefault="00BD42FF">
      <w:pPr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>Use Case Template:</w:t>
      </w:r>
    </w:p>
    <w:p w:rsidR="00BD42FF" w:rsidRDefault="00BD42FF">
      <w:pPr>
        <w:rPr>
          <w:rFonts w:ascii="Arial" w:hAnsi="Arial" w:cs="Arial"/>
          <w:sz w:val="22"/>
          <w:szCs w:val="22"/>
        </w:rPr>
      </w:pPr>
    </w:p>
    <w:p w:rsidR="003105C0" w:rsidRDefault="003105C0">
      <w:pPr>
        <w:rPr>
          <w:rFonts w:ascii="Arial" w:hAnsi="Arial" w:cs="Arial"/>
          <w:sz w:val="22"/>
          <w:szCs w:val="22"/>
        </w:rPr>
      </w:pPr>
    </w:p>
    <w:p w:rsidR="00377CA7" w:rsidRDefault="00377CA7">
      <w:pPr>
        <w:rPr>
          <w:rFonts w:ascii="Arial" w:hAnsi="Arial" w:cs="Arial"/>
          <w:b/>
        </w:rPr>
      </w:pPr>
      <w:r w:rsidRPr="00377CA7">
        <w:rPr>
          <w:rFonts w:ascii="Arial" w:hAnsi="Arial" w:cs="Arial"/>
          <w:b/>
        </w:rPr>
        <w:t>Template</w:t>
      </w:r>
      <w:r>
        <w:rPr>
          <w:rFonts w:ascii="Arial" w:hAnsi="Arial" w:cs="Arial"/>
          <w:b/>
        </w:rPr>
        <w:t>:</w:t>
      </w:r>
    </w:p>
    <w:p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287344" w:rsidRDefault="00110E72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</w:t>
            </w:r>
          </w:p>
          <w:p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287344" w:rsidRDefault="004A7772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Login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287344" w:rsidRDefault="004A7772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Prijavljivanje korisnika i dohvat tokena</w:t>
            </w:r>
          </w:p>
          <w:p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287344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Korisnik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287344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Token ne postoji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287344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Korisnik ima spremljen token na </w:t>
            </w:r>
            <w:r w:rsidR="00AC69B1">
              <w:rPr>
                <w:rFonts w:ascii="Arial" w:hAnsi="Arial" w:cs="Arial"/>
                <w:color w:val="A6A6A6"/>
                <w:sz w:val="22"/>
                <w:szCs w:val="22"/>
              </w:rPr>
              <w:t>uredjaju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0B6D6B" w:rsidRDefault="00AC69B1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0" w:author="1548/RR" w:date="2021-12-06T15:32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Korisnik nema tokena, zatrazi od servera token; Server </w:t>
            </w:r>
            <w:r w:rsidR="00F9337B">
              <w:rPr>
                <w:rFonts w:ascii="Arial" w:hAnsi="Arial" w:cs="Arial"/>
                <w:color w:val="A6A6A6"/>
                <w:sz w:val="22"/>
                <w:szCs w:val="22"/>
              </w:rPr>
              <w:t>kreira i poveze token s tim korisnikom</w:t>
            </w:r>
            <w:r w:rsidR="000B6D6B">
              <w:rPr>
                <w:rFonts w:ascii="Arial" w:hAnsi="Arial" w:cs="Arial"/>
                <w:color w:val="A6A6A6"/>
                <w:sz w:val="22"/>
                <w:szCs w:val="22"/>
              </w:rPr>
              <w:t xml:space="preserve"> te vrati ‘odgovor’(response) korisniku s uspjesnim status kodom te tokenom</w:t>
            </w: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287344" w:rsidRDefault="00CF0658" w:rsidP="00080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  <w:pPrChange w:id="1" w:author="1548/RR" w:date="2021-12-06T15:34:00Z">
                <w:pPr>
                  <w:pStyle w:val="NormalWeb"/>
                </w:pPr>
              </w:pPrChange>
            </w:pPr>
            <w:del w:id="2" w:author="1548/RR" w:date="2021-12-06T15:32:00Z">
              <w:r w:rsidRPr="00287344" w:rsidDel="00CF0658">
                <w:rPr>
                  <w:rFonts w:ascii="Arial" w:hAnsi="Arial" w:cs="Arial"/>
                  <w:color w:val="A6A6A6"/>
                  <w:sz w:val="22"/>
                  <w:szCs w:val="22"/>
                </w:rPr>
                <w:delText>[Describe all the other scenarios for this use case - including exceptions and error cases.]</w:delText>
              </w:r>
            </w:del>
            <w:ins w:id="3" w:author="1548/RR" w:date="2021-12-06T15:32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Resetiraj lozinku – </w:t>
              </w:r>
            </w:ins>
            <w:ins w:id="4" w:author="1548/RR" w:date="2021-12-06T15:34:00Z">
              <w:r w:rsidR="00080A3A"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korisnik </w:t>
              </w:r>
            </w:ins>
            <w:ins w:id="5" w:author="1548/RR" w:date="2021-12-06T15:32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posalje </w:t>
              </w:r>
            </w:ins>
            <w:ins w:id="6" w:author="1548/RR" w:date="2021-12-06T15:34:00Z">
              <w:r w:rsidR="00DA4DD0">
                <w:rPr>
                  <w:rFonts w:ascii="Arial" w:hAnsi="Arial" w:cs="Arial"/>
                  <w:color w:val="A6A6A6"/>
                  <w:sz w:val="22"/>
                  <w:szCs w:val="22"/>
                </w:rPr>
                <w:t>zahtjev za resetiranjem lozinke</w:t>
              </w:r>
            </w:ins>
            <w:ins w:id="7" w:author="1548/RR" w:date="2021-12-06T15:35:00Z">
              <w:r w:rsidR="00DA4DD0"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 I server posalje link gdje se lozinka moze resetirati</w:t>
              </w:r>
            </w:ins>
            <w:ins w:id="8" w:author="1548/RR" w:date="2021-12-06T15:33:00Z">
              <w:r w:rsidR="00B61C55"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 </w:t>
              </w:r>
            </w:ins>
          </w:p>
          <w:p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287344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del w:id="9" w:author="1548/RR" w:date="2021-12-06T15:35:00Z">
              <w:r w:rsidRPr="00287344" w:rsidDel="0066601E">
                <w:rPr>
                  <w:rFonts w:ascii="Arial" w:hAnsi="Arial" w:cs="Arial"/>
                  <w:color w:val="A6A6A6"/>
                  <w:sz w:val="22"/>
                  <w:szCs w:val="22"/>
                </w:rPr>
                <w:delText>[How often will this use case be used?]</w:delText>
              </w:r>
            </w:del>
            <w:ins w:id="10" w:author="1548/RR" w:date="2021-12-06T15:35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>0.</w:t>
              </w:r>
            </w:ins>
            <w:ins w:id="11" w:author="1548/RR" w:date="2021-12-06T15:36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>.*</w:t>
              </w:r>
            </w:ins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287344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del w:id="12" w:author="1548/RR" w:date="2021-12-06T15:36:00Z">
              <w:r w:rsidRPr="00287344" w:rsidDel="0007341C">
                <w:rPr>
                  <w:rFonts w:ascii="Arial" w:hAnsi="Arial" w:cs="Arial"/>
                  <w:color w:val="A6A6A6"/>
                  <w:sz w:val="22"/>
                  <w:szCs w:val="22"/>
                </w:rPr>
                <w:delText>[Development status]</w:delText>
              </w:r>
            </w:del>
            <w:ins w:id="13" w:author="1548/RR" w:date="2021-12-06T15:36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>Nije zapoceto</w:t>
              </w:r>
            </w:ins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287344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del w:id="14" w:author="1548/RR" w:date="2021-12-06T15:36:00Z">
              <w:r w:rsidRPr="00287344" w:rsidDel="0007341C">
                <w:rPr>
                  <w:rFonts w:ascii="Arial" w:hAnsi="Arial" w:cs="Arial"/>
                  <w:color w:val="A6A6A6"/>
                  <w:sz w:val="22"/>
                  <w:szCs w:val="22"/>
                </w:rPr>
                <w:delText>[Who owns this use case, in your project team?]</w:delText>
              </w:r>
            </w:del>
            <w:ins w:id="15" w:author="1548/RR" w:date="2021-12-06T15:36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>Tim</w:t>
              </w:r>
            </w:ins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287344" w:rsidRDefault="004C57C8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ins w:id="16" w:author="1548/RR" w:date="2021-12-06T15:36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 xml:space="preserve">Jako </w:t>
              </w:r>
            </w:ins>
            <w:del w:id="17" w:author="1548/RR" w:date="2021-12-06T15:36:00Z">
              <w:r w:rsidRPr="00287344" w:rsidDel="004C57C8">
                <w:rPr>
                  <w:rFonts w:ascii="Arial" w:hAnsi="Arial" w:cs="Arial"/>
                  <w:color w:val="A6A6A6"/>
                  <w:sz w:val="22"/>
                  <w:szCs w:val="22"/>
                </w:rPr>
                <w:delText>[Priority of this use case]</w:delText>
              </w:r>
            </w:del>
            <w:ins w:id="18" w:author="1548/RR" w:date="2021-12-06T15:36:00Z">
              <w:r>
                <w:rPr>
                  <w:rFonts w:ascii="Arial" w:hAnsi="Arial" w:cs="Arial"/>
                  <w:color w:val="A6A6A6"/>
                  <w:sz w:val="22"/>
                  <w:szCs w:val="22"/>
                </w:rPr>
                <w:t>nizak</w:t>
              </w:r>
            </w:ins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p w:rsidR="0002515D" w:rsidRDefault="0002515D">
      <w:pPr>
        <w:rPr>
          <w:rFonts w:ascii="Arial" w:hAnsi="Arial" w:cs="Arial"/>
          <w:sz w:val="22"/>
          <w:szCs w:val="22"/>
        </w:rPr>
      </w:pPr>
    </w:p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A7772"/>
    <w:rsid w:val="004C145C"/>
    <w:rsid w:val="004C339C"/>
    <w:rsid w:val="004C57C8"/>
    <w:rsid w:val="005308B7"/>
    <w:rsid w:val="005845BB"/>
    <w:rsid w:val="00610D57"/>
    <w:rsid w:val="0066601E"/>
    <w:rsid w:val="00686A3C"/>
    <w:rsid w:val="006F64E7"/>
    <w:rsid w:val="007F6EDA"/>
    <w:rsid w:val="00871EB7"/>
    <w:rsid w:val="009553FF"/>
    <w:rsid w:val="009E4E52"/>
    <w:rsid w:val="009E59E0"/>
    <w:rsid w:val="00A06E1A"/>
    <w:rsid w:val="00A96AD6"/>
    <w:rsid w:val="00AC51BB"/>
    <w:rsid w:val="00AC69B1"/>
    <w:rsid w:val="00AD15FA"/>
    <w:rsid w:val="00AE4E23"/>
    <w:rsid w:val="00AE5CFF"/>
    <w:rsid w:val="00B562F5"/>
    <w:rsid w:val="00B61C55"/>
    <w:rsid w:val="00B831F3"/>
    <w:rsid w:val="00BD42FF"/>
    <w:rsid w:val="00C46FDA"/>
    <w:rsid w:val="00CB7EFA"/>
    <w:rsid w:val="00CF0658"/>
    <w:rsid w:val="00D42DBA"/>
    <w:rsid w:val="00D54179"/>
    <w:rsid w:val="00DA4DD0"/>
    <w:rsid w:val="00E56B64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A9AC78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2021-12-06T14:37:00Z</dcterms:created>
  <dcterms:modified xsi:type="dcterms:W3CDTF">2021-12-06T14:37:00Z</dcterms:modified>
</cp:coreProperties>
</file>