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45:00Z">
              <w:r w:rsidR="006F3C2E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4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45:00Z">
              <w:r w:rsidR="006F3C2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Logout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45:00Z">
              <w:r w:rsidR="006F3C2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Odjava korisnika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6F3C2E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42" w:author="1548/RR" w:date="2021-12-06T15:45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Korisnik je prijavljen</w:t>
              </w:r>
            </w:ins>
            <w:del w:id="43" w:author="1548/RR" w:date="2021-12-06T15:43:00Z">
              <w:r w:rsidR="004C339C"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</w:p>
          <w:p w:rsidR="00287344" w:rsidRPr="00803728" w:rsidDel="00E56D29" w:rsidRDefault="00287344" w:rsidP="003105C0">
            <w:pPr>
              <w:rPr>
                <w:del w:id="45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6" w:author="1548/RR" w:date="2021-12-06T15:38:00Z">
                  <w:rPr>
                    <w:del w:id="47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45:00Z">
              <w:r w:rsidR="006F3C2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Korisnik nema </w:t>
              </w:r>
              <w:r w:rsidR="002F29A2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tokena spremljenog na uredjaju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46:00Z">
              <w:r w:rsidR="002F29A2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Ukoliko je korisnik prijavljen i ima pristup internetu, token ce se izbrisati sa servera i lokalno na uredjaju te korisnik vise nece imati pristup opcijama dostupnim s posjedovanjem tokena</w:t>
              </w:r>
              <w:r w:rsidR="002F29A2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br/>
                <w:t>Ukoliko korisnik nema pristup internetu, token ce se izbrisati lokalno</w:t>
              </w:r>
              <w:r w:rsidR="005D102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, a nakon st</w:t>
              </w:r>
            </w:ins>
            <w:ins w:id="64" w:author="1548/RR" w:date="2021-12-06T15:47:00Z">
              <w:r w:rsidR="005D102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o istekne lifetime tokena na serveru ce biti automatski izbrisan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CF0658">
            <w:pPr>
              <w:pStyle w:val="NormalWeb"/>
              <w:rPr>
                <w:del w:id="70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1" w:author="1548/RR" w:date="2021-12-06T15:38:00Z">
                  <w:rPr>
                    <w:del w:id="72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73" w:author="1548/RR" w:date="2021-12-06T15:32:00Z">
              <w:r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0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2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4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5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7" w:author="1548/RR" w:date="2021-12-06T15:44:00Z">
              <w:r w:rsidR="00BD1C2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</w:t>
              </w:r>
            </w:ins>
            <w:ins w:id="118" w:author="1548/RR" w:date="2021-12-06T15:47:00Z">
              <w:r w:rsidR="005D1023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ormalan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4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30399"/>
    <w:rsid w:val="0025071B"/>
    <w:rsid w:val="00275174"/>
    <w:rsid w:val="00287344"/>
    <w:rsid w:val="002D0557"/>
    <w:rsid w:val="002E7EA3"/>
    <w:rsid w:val="002F29A2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D1023"/>
    <w:rsid w:val="00610D57"/>
    <w:rsid w:val="00616329"/>
    <w:rsid w:val="0066601E"/>
    <w:rsid w:val="00686A3C"/>
    <w:rsid w:val="006F3C2E"/>
    <w:rsid w:val="006F64E7"/>
    <w:rsid w:val="0077421B"/>
    <w:rsid w:val="007F6EDA"/>
    <w:rsid w:val="00803728"/>
    <w:rsid w:val="00871EB7"/>
    <w:rsid w:val="009553FF"/>
    <w:rsid w:val="009E4E52"/>
    <w:rsid w:val="009E59E0"/>
    <w:rsid w:val="00A06E1A"/>
    <w:rsid w:val="00A96AD6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D5C6B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2021-12-06T14:47:00Z</dcterms:created>
  <dcterms:modified xsi:type="dcterms:W3CDTF">2021-12-06T14:47:00Z</dcterms:modified>
</cp:coreProperties>
</file>