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803728" w:rsidRDefault="00BD42FF">
      <w:pPr>
        <w:rPr>
          <w:rFonts w:ascii="Arial" w:hAnsi="Arial" w:cs="Arial"/>
          <w:sz w:val="28"/>
          <w:szCs w:val="28"/>
          <w:lang w:val="hr-HR"/>
          <w:rPrChange w:id="0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</w:pPr>
      <w:r w:rsidRPr="00803728">
        <w:rPr>
          <w:rFonts w:ascii="Arial" w:hAnsi="Arial" w:cs="Arial"/>
          <w:sz w:val="28"/>
          <w:szCs w:val="28"/>
          <w:lang w:val="hr-HR"/>
          <w:rPrChange w:id="1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  <w:t>Use Case Template:</w:t>
      </w:r>
    </w:p>
    <w:p w:rsidR="00BD42FF" w:rsidRPr="00803728" w:rsidRDefault="00BD42FF">
      <w:pPr>
        <w:rPr>
          <w:rFonts w:ascii="Arial" w:hAnsi="Arial" w:cs="Arial"/>
          <w:sz w:val="22"/>
          <w:szCs w:val="22"/>
          <w:lang w:val="hr-HR"/>
          <w:rPrChange w:id="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105C0" w:rsidRPr="00803728" w:rsidRDefault="003105C0">
      <w:pPr>
        <w:rPr>
          <w:rFonts w:ascii="Arial" w:hAnsi="Arial" w:cs="Arial"/>
          <w:sz w:val="22"/>
          <w:szCs w:val="22"/>
          <w:lang w:val="hr-HR"/>
          <w:rPrChange w:id="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b/>
          <w:lang w:val="hr-HR"/>
          <w:rPrChange w:id="4" w:author="1548/RR" w:date="2021-12-06T15:38:00Z">
            <w:rPr>
              <w:rFonts w:ascii="Arial" w:hAnsi="Arial" w:cs="Arial"/>
              <w:b/>
            </w:rPr>
          </w:rPrChange>
        </w:rPr>
      </w:pPr>
      <w:r w:rsidRPr="00803728">
        <w:rPr>
          <w:rFonts w:ascii="Arial" w:hAnsi="Arial" w:cs="Arial"/>
          <w:b/>
          <w:lang w:val="hr-HR"/>
          <w:rPrChange w:id="5" w:author="1548/RR" w:date="2021-12-06T15:38:00Z">
            <w:rPr>
              <w:rFonts w:ascii="Arial" w:hAnsi="Arial" w:cs="Arial"/>
              <w:b/>
            </w:rPr>
          </w:rPrChange>
        </w:rPr>
        <w:t>Template:</w:t>
      </w:r>
    </w:p>
    <w:p w:rsidR="00287344" w:rsidRPr="00803728" w:rsidRDefault="00287344">
      <w:pPr>
        <w:rPr>
          <w:rFonts w:ascii="Arial" w:hAnsi="Arial" w:cs="Arial"/>
          <w:b/>
          <w:lang w:val="hr-HR"/>
          <w:rPrChange w:id="6" w:author="1548/RR" w:date="2021-12-06T15:38:00Z">
            <w:rPr>
              <w:rFonts w:ascii="Arial" w:hAnsi="Arial" w:cs="Arial"/>
              <w:b/>
            </w:rPr>
          </w:rPrChange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9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  <w:del w:id="10" w:author="1548/RR" w:date="2021-12-06T15:39:00Z">
              <w:r w:rsidRPr="00803728" w:rsidDel="0077421B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  <w:rPrChange w:id="11" w:author="1548/RR" w:date="2021-12-06T15:38:00Z">
                    <w:rPr>
                      <w:rFonts w:ascii="Arial" w:hAnsi="Arial" w:cs="Arial"/>
                      <w:b/>
                      <w:bCs/>
                      <w:color w:val="A6A6A6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2" w:author="1548/RR" w:date="2021-12-06T15:42:00Z">
              <w:r w:rsidR="00230399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</w:rPr>
                <w:t>3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3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4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8" w:author="1548/RR" w:date="2021-12-06T15:39:00Z">
              <w:r w:rsidRPr="00803728" w:rsidDel="007742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Login</w:delText>
              </w:r>
            </w:del>
            <w:ins w:id="20" w:author="1548/RR" w:date="2021-12-06T15:42:00Z">
              <w:r w:rsidR="0023039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Resetiraj lozinku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25071B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26" w:author="1548/RR" w:date="2021-12-06T15:40:00Z">
              <w:r w:rsidRPr="00803728" w:rsidDel="002507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Prijavljivanje korisnika i dohvat tokena</w:delText>
              </w:r>
            </w:del>
            <w:ins w:id="28" w:author="1548/RR" w:date="2021-12-06T15:42:00Z">
              <w:r w:rsidR="0023039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Resetiranje korisnicke lozinke pomocu e-mail adrese</w:t>
              </w:r>
            </w:ins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Korisnik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Del="00E56D29" w:rsidRDefault="004C339C" w:rsidP="003105C0">
            <w:pPr>
              <w:rPr>
                <w:del w:id="39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0" w:author="1548/RR" w:date="2021-12-06T15:38:00Z">
                  <w:rPr>
                    <w:del w:id="41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42" w:author="1548/RR" w:date="2021-12-06T15:43:00Z">
              <w:r w:rsidRPr="00803728" w:rsidDel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4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Token ne postoji</w:delText>
              </w:r>
            </w:del>
          </w:p>
          <w:p w:rsidR="00287344" w:rsidRPr="00803728" w:rsidDel="00E56D29" w:rsidRDefault="00287344" w:rsidP="003105C0">
            <w:pPr>
              <w:rPr>
                <w:del w:id="44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5" w:author="1548/RR" w:date="2021-12-06T15:38:00Z">
                  <w:rPr>
                    <w:del w:id="46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E56D29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pPrChange w:id="48" w:author="1548/RR" w:date="2021-12-06T15:43:00Z">
                <w:pPr/>
              </w:pPrChange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4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46DD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52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5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ima spremljen token na uredjaju</w:delText>
              </w:r>
            </w:del>
            <w:ins w:id="54" w:author="1548/RR" w:date="2021-12-06T15:43:00Z">
              <w:r w:rsidR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Korisnik dobije na e-mail adresu e-mail s linkom za resetiranje lozinke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Main </w:t>
            </w: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46DD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61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6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nema tokena, zatrazi od servera token; Server kreira i poveze token s tim korisnikom te vrati ‘odgovor’(response) korisniku s uspjesnim status kodom te tokenom</w:delText>
              </w:r>
            </w:del>
            <w:ins w:id="63" w:author="1548/RR" w:date="2021-12-06T15:43:00Z">
              <w:r w:rsidR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Korisnik ili iz korisnickog profila, ili preko login stranice zatrazi resetiranje lozinke</w:t>
              </w:r>
              <w:r w:rsidR="004907C1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, unese e-mail adresu i ukoliko ta e-mail adresa </w:t>
              </w:r>
            </w:ins>
            <w:ins w:id="64" w:author="1548/RR" w:date="2021-12-06T15:44:00Z">
              <w:r w:rsidR="004907C1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postoji kao registrirani racun, na nju se posalje link za resetiranjem</w:t>
              </w:r>
              <w:r w:rsidR="00BD1C2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. Pritiskom na link i unosom nove lozinke, taj racun dobije novu lozinku</w:t>
              </w:r>
            </w:ins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CF0658" w:rsidRPr="00803728" w:rsidDel="00B331F7" w:rsidRDefault="00CF0658">
            <w:pPr>
              <w:pStyle w:val="NormalWeb"/>
              <w:rPr>
                <w:del w:id="70" w:author="1548/RR" w:date="2021-12-06T15:41:00Z"/>
                <w:rFonts w:ascii="Arial" w:hAnsi="Arial" w:cs="Arial"/>
                <w:color w:val="A6A6A6"/>
                <w:sz w:val="22"/>
                <w:szCs w:val="22"/>
                <w:lang w:val="hr-HR"/>
                <w:rPrChange w:id="71" w:author="1548/RR" w:date="2021-12-06T15:38:00Z">
                  <w:rPr>
                    <w:del w:id="72" w:author="1548/RR" w:date="2021-12-06T15:41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73" w:author="1548/RR" w:date="2021-12-06T15:32:00Z">
              <w:r w:rsidRPr="00803728" w:rsidDel="00CF065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4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[Describe all the other scenarios for this use case - including exceptions and error cases.]</w:delText>
              </w:r>
            </w:del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80" w:author="1548/RR" w:date="2021-12-06T15:35:00Z">
              <w:r w:rsidRPr="00803728" w:rsidDel="0066601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[How often will this use case be used?]</w:delText>
              </w:r>
            </w:del>
            <w:ins w:id="82" w:author="1548/RR" w:date="2021-12-06T15:35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0.</w:t>
              </w:r>
            </w:ins>
            <w:ins w:id="84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.*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94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[Development status]</w:delText>
              </w:r>
            </w:del>
            <w:ins w:id="96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Nije zapoceto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04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[Who owns this use case, in your project team?]</w:delText>
              </w:r>
            </w:del>
            <w:ins w:id="106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Tim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B331F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15" w:author="1548/RR" w:date="2021-12-06T15:36:00Z">
              <w:r w:rsidRPr="00803728" w:rsidDel="004C57C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6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[Priority of this use case]</w:delText>
              </w:r>
            </w:del>
            <w:ins w:id="117" w:author="1548/RR" w:date="2021-12-06T15:44:00Z">
              <w:r w:rsidR="00BD1C2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Nizak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</w:tbl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1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02515D" w:rsidRPr="00803728" w:rsidRDefault="0002515D">
      <w:pPr>
        <w:rPr>
          <w:rFonts w:ascii="Arial" w:hAnsi="Arial" w:cs="Arial"/>
          <w:sz w:val="22"/>
          <w:szCs w:val="22"/>
          <w:lang w:val="hr-HR"/>
          <w:rPrChange w:id="12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377CA7" w:rsidRPr="00803728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341C"/>
    <w:rsid w:val="00080A3A"/>
    <w:rsid w:val="000B6D6B"/>
    <w:rsid w:val="000C40DE"/>
    <w:rsid w:val="00110E72"/>
    <w:rsid w:val="001567CE"/>
    <w:rsid w:val="001A5B71"/>
    <w:rsid w:val="002121B5"/>
    <w:rsid w:val="00230399"/>
    <w:rsid w:val="0025071B"/>
    <w:rsid w:val="00275174"/>
    <w:rsid w:val="00287344"/>
    <w:rsid w:val="002D0557"/>
    <w:rsid w:val="002E7EA3"/>
    <w:rsid w:val="003105C0"/>
    <w:rsid w:val="00377CA7"/>
    <w:rsid w:val="00382746"/>
    <w:rsid w:val="00405A73"/>
    <w:rsid w:val="00446DD7"/>
    <w:rsid w:val="004807DD"/>
    <w:rsid w:val="004907C1"/>
    <w:rsid w:val="00493118"/>
    <w:rsid w:val="004A7772"/>
    <w:rsid w:val="004C145C"/>
    <w:rsid w:val="004C339C"/>
    <w:rsid w:val="004C57C8"/>
    <w:rsid w:val="005308B7"/>
    <w:rsid w:val="005845BB"/>
    <w:rsid w:val="00610D57"/>
    <w:rsid w:val="0066601E"/>
    <w:rsid w:val="00686A3C"/>
    <w:rsid w:val="006F64E7"/>
    <w:rsid w:val="0077421B"/>
    <w:rsid w:val="007F6EDA"/>
    <w:rsid w:val="00803728"/>
    <w:rsid w:val="00871EB7"/>
    <w:rsid w:val="009553FF"/>
    <w:rsid w:val="009E4E52"/>
    <w:rsid w:val="009E59E0"/>
    <w:rsid w:val="00A06E1A"/>
    <w:rsid w:val="00A96AD6"/>
    <w:rsid w:val="00AC51BB"/>
    <w:rsid w:val="00AC69B1"/>
    <w:rsid w:val="00AD15FA"/>
    <w:rsid w:val="00AE4E23"/>
    <w:rsid w:val="00AE5CFF"/>
    <w:rsid w:val="00B331F7"/>
    <w:rsid w:val="00B562F5"/>
    <w:rsid w:val="00B61C55"/>
    <w:rsid w:val="00B831F3"/>
    <w:rsid w:val="00BD1C27"/>
    <w:rsid w:val="00BD42FF"/>
    <w:rsid w:val="00C46FDA"/>
    <w:rsid w:val="00CB7EFA"/>
    <w:rsid w:val="00CF0658"/>
    <w:rsid w:val="00D42DBA"/>
    <w:rsid w:val="00D54179"/>
    <w:rsid w:val="00DA4DD0"/>
    <w:rsid w:val="00DB064C"/>
    <w:rsid w:val="00E56B64"/>
    <w:rsid w:val="00E56D29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40A26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2021-12-06T14:45:00Z</dcterms:created>
  <dcterms:modified xsi:type="dcterms:W3CDTF">2021-12-06T14:45:00Z</dcterms:modified>
</cp:coreProperties>
</file>