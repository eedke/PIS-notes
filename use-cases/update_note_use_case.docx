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5C0" w:rsidRPr="00803728" w:rsidRDefault="00BD42FF">
      <w:pPr>
        <w:rPr>
          <w:rFonts w:ascii="Arial" w:hAnsi="Arial" w:cs="Arial"/>
          <w:sz w:val="28"/>
          <w:szCs w:val="28"/>
          <w:lang w:val="hr-HR"/>
          <w:rPrChange w:id="0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</w:pPr>
      <w:r w:rsidRPr="00803728">
        <w:rPr>
          <w:rFonts w:ascii="Arial" w:hAnsi="Arial" w:cs="Arial"/>
          <w:sz w:val="28"/>
          <w:szCs w:val="28"/>
          <w:lang w:val="hr-HR"/>
          <w:rPrChange w:id="1" w:author="1548/RR" w:date="2021-12-06T15:38:00Z">
            <w:rPr>
              <w:rFonts w:ascii="Arial" w:hAnsi="Arial" w:cs="Arial"/>
              <w:sz w:val="28"/>
              <w:szCs w:val="28"/>
            </w:rPr>
          </w:rPrChange>
        </w:rPr>
        <w:t>Use Case Template:</w:t>
      </w:r>
    </w:p>
    <w:p w:rsidR="00BD42FF" w:rsidRPr="00803728" w:rsidRDefault="00BD42FF">
      <w:pPr>
        <w:rPr>
          <w:rFonts w:ascii="Arial" w:hAnsi="Arial" w:cs="Arial"/>
          <w:sz w:val="22"/>
          <w:szCs w:val="22"/>
          <w:lang w:val="hr-HR"/>
          <w:rPrChange w:id="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105C0" w:rsidRPr="00803728" w:rsidRDefault="003105C0">
      <w:pPr>
        <w:rPr>
          <w:rFonts w:ascii="Arial" w:hAnsi="Arial" w:cs="Arial"/>
          <w:sz w:val="22"/>
          <w:szCs w:val="22"/>
          <w:lang w:val="hr-HR"/>
          <w:rPrChange w:id="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b/>
          <w:lang w:val="hr-HR"/>
          <w:rPrChange w:id="4" w:author="1548/RR" w:date="2021-12-06T15:38:00Z">
            <w:rPr>
              <w:rFonts w:ascii="Arial" w:hAnsi="Arial" w:cs="Arial"/>
              <w:b/>
            </w:rPr>
          </w:rPrChange>
        </w:rPr>
      </w:pPr>
      <w:r w:rsidRPr="00803728">
        <w:rPr>
          <w:rFonts w:ascii="Arial" w:hAnsi="Arial" w:cs="Arial"/>
          <w:b/>
          <w:lang w:val="hr-HR"/>
          <w:rPrChange w:id="5" w:author="1548/RR" w:date="2021-12-06T15:38:00Z">
            <w:rPr>
              <w:rFonts w:ascii="Arial" w:hAnsi="Arial" w:cs="Arial"/>
              <w:b/>
            </w:rPr>
          </w:rPrChange>
        </w:rPr>
        <w:t>Template:</w:t>
      </w:r>
    </w:p>
    <w:p w:rsidR="00287344" w:rsidRPr="00803728" w:rsidRDefault="00287344">
      <w:pPr>
        <w:rPr>
          <w:rFonts w:ascii="Arial" w:hAnsi="Arial" w:cs="Arial"/>
          <w:b/>
          <w:lang w:val="hr-HR"/>
          <w:rPrChange w:id="6" w:author="1548/RR" w:date="2021-12-06T15:38:00Z">
            <w:rPr>
              <w:rFonts w:ascii="Arial" w:hAnsi="Arial" w:cs="Arial"/>
              <w:b/>
            </w:rPr>
          </w:rPrChange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9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  <w:del w:id="10" w:author="1548/RR" w:date="2021-12-06T15:39:00Z">
              <w:r w:rsidRPr="00803728" w:rsidDel="0077421B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  <w:rPrChange w:id="11" w:author="1548/RR" w:date="2021-12-06T15:38:00Z">
                    <w:rPr>
                      <w:rFonts w:ascii="Arial" w:hAnsi="Arial" w:cs="Arial"/>
                      <w:b/>
                      <w:bCs/>
                      <w:color w:val="A6A6A6"/>
                      <w:sz w:val="22"/>
                      <w:szCs w:val="22"/>
                    </w:rPr>
                  </w:rPrChange>
                </w:rPr>
                <w:delText>1</w:delText>
              </w:r>
            </w:del>
            <w:ins w:id="12" w:author="1548/RR" w:date="2021-12-06T15:50:00Z">
              <w:r w:rsidR="00AB6F7D">
                <w:rPr>
                  <w:rFonts w:ascii="Arial" w:hAnsi="Arial" w:cs="Arial"/>
                  <w:b/>
                  <w:bCs/>
                  <w:color w:val="A6A6A6"/>
                  <w:sz w:val="22"/>
                  <w:szCs w:val="22"/>
                  <w:lang w:val="hr-HR"/>
                </w:rPr>
                <w:t>6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3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hr-HR"/>
                <w:rPrChange w:id="14" w:author="1548/RR" w:date="2021-12-06T15:38:00Z">
                  <w:rPr>
                    <w:rFonts w:ascii="Arial" w:hAnsi="Arial" w:cs="Arial"/>
                    <w:b/>
                    <w:bCs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5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6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77421B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8" w:author="1548/RR" w:date="2021-12-06T15:39:00Z">
              <w:r w:rsidRPr="00803728" w:rsidDel="007742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9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Login</w:delText>
              </w:r>
            </w:del>
            <w:ins w:id="20" w:author="1548/RR" w:date="2021-12-06T15:50:00Z">
              <w:r w:rsidR="00AB6F7D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Azuriranje biljeske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2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24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25071B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26" w:author="1548/RR" w:date="2021-12-06T15:40:00Z">
              <w:r w:rsidRPr="00803728" w:rsidDel="0025071B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2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Prijavljivanje korisnika i dohvat tokena</w:delText>
              </w:r>
            </w:del>
            <w:ins w:id="28" w:author="1548/RR" w:date="2021-12-06T15:50:00Z">
              <w:r w:rsidR="00AB6F7D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Azuriranje postojece biljeske</w:t>
              </w:r>
            </w:ins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2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C339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  <w:t>Korisnik</w:t>
            </w: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3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3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Del="00E56D29" w:rsidRDefault="004C339C" w:rsidP="003105C0">
            <w:pPr>
              <w:rPr>
                <w:del w:id="39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0" w:author="1548/RR" w:date="2021-12-06T15:38:00Z">
                  <w:rPr>
                    <w:del w:id="41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42" w:author="1548/RR" w:date="2021-12-06T15:43:00Z">
              <w:r w:rsidRPr="00803728" w:rsidDel="00E56D29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4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Token ne postoji</w:delText>
              </w:r>
            </w:del>
            <w:ins w:id="44" w:author="1548/RR" w:date="2021-12-06T15:50:00Z">
              <w:r w:rsidR="00AB6F7D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Biljeska je prethodno kreirana</w:t>
              </w:r>
            </w:ins>
          </w:p>
          <w:p w:rsidR="00287344" w:rsidRPr="00803728" w:rsidDel="00E56D29" w:rsidRDefault="00287344" w:rsidP="003105C0">
            <w:pPr>
              <w:rPr>
                <w:del w:id="45" w:author="1548/RR" w:date="2021-12-06T15:43:00Z"/>
                <w:rFonts w:ascii="Arial" w:hAnsi="Arial" w:cs="Arial"/>
                <w:color w:val="A6A6A6"/>
                <w:sz w:val="22"/>
                <w:szCs w:val="22"/>
                <w:lang w:val="hr-HR"/>
                <w:rPrChange w:id="46" w:author="1548/RR" w:date="2021-12-06T15:38:00Z">
                  <w:rPr>
                    <w:del w:id="47" w:author="1548/RR" w:date="2021-12-06T15:43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4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4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0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446DD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52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5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ima spremljen token na uredjaju</w:delText>
              </w:r>
            </w:del>
            <w:ins w:id="54" w:author="1548/RR" w:date="2021-12-06T15:50:00Z">
              <w:r w:rsidR="00AB6F7D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Biljeska ce imati novi sadrzaj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5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 xml:space="preserve">Main </w:t>
            </w: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59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446DD7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61" w:author="1548/RR" w:date="2021-12-06T15:40:00Z">
              <w:r w:rsidRPr="00803728" w:rsidDel="00446DD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62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Korisnik nema tokena, zatrazi od servera token; Server kreira i poveze token s tim korisnikom te vrati ‘odgovor’(response) korisniku s uspjesnim status kodom te tokenom</w:delText>
              </w:r>
            </w:del>
            <w:ins w:id="63" w:author="1548/RR" w:date="2021-12-06T15:50:00Z">
              <w:r w:rsidR="00AB6F7D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Ukoliko je korisnik otvorio biljesku i promijenio njen sadrzaj, prilikom zatvaranja ce se ta biljeska spremiti</w:t>
              </w:r>
            </w:ins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6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6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CF0658" w:rsidRPr="00803728" w:rsidDel="00B331F7" w:rsidRDefault="002E6847">
            <w:pPr>
              <w:pStyle w:val="NormalWeb"/>
              <w:rPr>
                <w:del w:id="69" w:author="1548/RR" w:date="2021-12-06T15:41:00Z"/>
                <w:rFonts w:ascii="Arial" w:hAnsi="Arial" w:cs="Arial"/>
                <w:color w:val="A6A6A6"/>
                <w:sz w:val="22"/>
                <w:szCs w:val="22"/>
                <w:lang w:val="hr-HR"/>
                <w:rPrChange w:id="70" w:author="1548/RR" w:date="2021-12-06T15:38:00Z">
                  <w:rPr>
                    <w:del w:id="71" w:author="1548/RR" w:date="2021-12-06T15:41:00Z"/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ins w:id="72" w:author="1548/RR" w:date="2021-12-06T15:49:00Z">
              <w:r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Token – provjeri da li je token dostupan, ukoliko jest – spremi biljesku na serveru</w:t>
              </w:r>
            </w:ins>
            <w:del w:id="73" w:author="1548/RR" w:date="2021-12-06T15:32:00Z">
              <w:r w:rsidR="00CF0658" w:rsidRPr="00803728" w:rsidDel="00CF065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74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[Describe all the other scenarios for this use case - including exceptions and error cases.]</w:delText>
              </w:r>
            </w:del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5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7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78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66601E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7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80" w:author="1548/RR" w:date="2021-12-06T15:35:00Z">
              <w:r w:rsidRPr="00803728" w:rsidDel="0066601E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1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[How often will this use case be used?]</w:delText>
              </w:r>
            </w:del>
            <w:ins w:id="82" w:author="1548/RR" w:date="2021-12-06T15:35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3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0.</w:t>
              </w:r>
            </w:ins>
            <w:ins w:id="84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8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.*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6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7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8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9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94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[Development status]</w:delText>
              </w:r>
            </w:del>
            <w:ins w:id="96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9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Nije zapoceto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9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1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0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9E4E52" w:rsidRPr="00803728" w:rsidRDefault="0007341C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3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04" w:author="1548/RR" w:date="2021-12-06T15:36:00Z">
              <w:r w:rsidRPr="00803728" w:rsidDel="0007341C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5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[Who owns this use case, in your project team?]</w:delText>
              </w:r>
            </w:del>
            <w:ins w:id="106" w:author="1548/RR" w:date="2021-12-06T15:36:00Z">
              <w:r w:rsidRPr="0080372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07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t>Tim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0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1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  <w:tr w:rsidR="009E4E52" w:rsidRPr="00803728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9E4E52" w:rsidRPr="00803728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2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</w:pPr>
            <w:r w:rsidRPr="00803728">
              <w:rPr>
                <w:rFonts w:ascii="Arial" w:hAnsi="Arial" w:cs="Arial"/>
                <w:b/>
                <w:bCs/>
                <w:sz w:val="22"/>
                <w:szCs w:val="22"/>
                <w:lang w:val="hr-HR"/>
                <w:rPrChange w:id="113" w:author="1548/RR" w:date="2021-12-06T15:38:00Z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</w:rPrChange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9E4E52" w:rsidRPr="00803728" w:rsidRDefault="00B331F7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4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  <w:del w:id="115" w:author="1548/RR" w:date="2021-12-06T15:36:00Z">
              <w:r w:rsidRPr="00803728" w:rsidDel="004C57C8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  <w:rPrChange w:id="116" w:author="1548/RR" w:date="2021-12-06T15:38:00Z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rPrChange>
                </w:rPr>
                <w:delText>[Priority of this use case]</w:delText>
              </w:r>
            </w:del>
            <w:ins w:id="117" w:author="1548/RR" w:date="2021-12-06T15:49:00Z">
              <w:r w:rsidR="002E6847">
                <w:rPr>
                  <w:rFonts w:ascii="Arial" w:hAnsi="Arial" w:cs="Arial"/>
                  <w:color w:val="A6A6A6"/>
                  <w:sz w:val="22"/>
                  <w:szCs w:val="22"/>
                  <w:lang w:val="hr-HR"/>
                </w:rPr>
                <w:t>Visok</w:t>
              </w:r>
            </w:ins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8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19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  <w:p w:rsidR="00287344" w:rsidRPr="00803728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hr-HR"/>
                <w:rPrChange w:id="120" w:author="1548/RR" w:date="2021-12-06T15:38:00Z">
                  <w:rPr>
                    <w:rFonts w:ascii="Arial" w:hAnsi="Arial" w:cs="Arial"/>
                    <w:color w:val="A6A6A6"/>
                    <w:sz w:val="22"/>
                    <w:szCs w:val="22"/>
                  </w:rPr>
                </w:rPrChange>
              </w:rPr>
            </w:pPr>
          </w:p>
        </w:tc>
      </w:tr>
    </w:tbl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1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02515D" w:rsidRPr="00803728" w:rsidRDefault="0002515D">
      <w:pPr>
        <w:rPr>
          <w:rFonts w:ascii="Arial" w:hAnsi="Arial" w:cs="Arial"/>
          <w:sz w:val="22"/>
          <w:szCs w:val="22"/>
          <w:lang w:val="hr-HR"/>
          <w:rPrChange w:id="122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p w:rsidR="00377CA7" w:rsidRPr="00803728" w:rsidRDefault="00377CA7">
      <w:pPr>
        <w:rPr>
          <w:rFonts w:ascii="Arial" w:hAnsi="Arial" w:cs="Arial"/>
          <w:sz w:val="22"/>
          <w:szCs w:val="22"/>
          <w:lang w:val="hr-HR"/>
          <w:rPrChange w:id="123" w:author="1548/RR" w:date="2021-12-06T15:38:00Z">
            <w:rPr>
              <w:rFonts w:ascii="Arial" w:hAnsi="Arial" w:cs="Arial"/>
              <w:sz w:val="22"/>
              <w:szCs w:val="22"/>
            </w:rPr>
          </w:rPrChange>
        </w:rPr>
      </w:pPr>
    </w:p>
    <w:sectPr w:rsidR="00377CA7" w:rsidRPr="00803728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548/RR">
    <w15:presenceInfo w15:providerId="AD" w15:userId="S::edvard.kraljevic@student.fsre.ba::3634e8a5-6b49-469a-a81c-82ec4936a8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57579"/>
    <w:rsid w:val="0007341C"/>
    <w:rsid w:val="00080A3A"/>
    <w:rsid w:val="000B6D6B"/>
    <w:rsid w:val="000C40DE"/>
    <w:rsid w:val="00110E72"/>
    <w:rsid w:val="00137812"/>
    <w:rsid w:val="001567CE"/>
    <w:rsid w:val="001A5B71"/>
    <w:rsid w:val="002121B5"/>
    <w:rsid w:val="00230399"/>
    <w:rsid w:val="0025071B"/>
    <w:rsid w:val="00275174"/>
    <w:rsid w:val="00287344"/>
    <w:rsid w:val="002D0557"/>
    <w:rsid w:val="002E6847"/>
    <w:rsid w:val="002E7EA3"/>
    <w:rsid w:val="002F29A2"/>
    <w:rsid w:val="003105C0"/>
    <w:rsid w:val="00377CA7"/>
    <w:rsid w:val="00382746"/>
    <w:rsid w:val="00405A73"/>
    <w:rsid w:val="00446DD7"/>
    <w:rsid w:val="004807DD"/>
    <w:rsid w:val="004907C1"/>
    <w:rsid w:val="00493118"/>
    <w:rsid w:val="004A7772"/>
    <w:rsid w:val="004C145C"/>
    <w:rsid w:val="004C339C"/>
    <w:rsid w:val="004C57C8"/>
    <w:rsid w:val="005308B7"/>
    <w:rsid w:val="005845BB"/>
    <w:rsid w:val="005D1023"/>
    <w:rsid w:val="00610D57"/>
    <w:rsid w:val="0066601E"/>
    <w:rsid w:val="0068236A"/>
    <w:rsid w:val="00686A3C"/>
    <w:rsid w:val="006F3C2E"/>
    <w:rsid w:val="006F64E7"/>
    <w:rsid w:val="0077421B"/>
    <w:rsid w:val="007F6EDA"/>
    <w:rsid w:val="00803728"/>
    <w:rsid w:val="00871EB7"/>
    <w:rsid w:val="009553FF"/>
    <w:rsid w:val="009E4E52"/>
    <w:rsid w:val="009E59E0"/>
    <w:rsid w:val="00A06E1A"/>
    <w:rsid w:val="00A96AD6"/>
    <w:rsid w:val="00AB6F7D"/>
    <w:rsid w:val="00AC51BB"/>
    <w:rsid w:val="00AC69B1"/>
    <w:rsid w:val="00AD15FA"/>
    <w:rsid w:val="00AE4E23"/>
    <w:rsid w:val="00AE5CFF"/>
    <w:rsid w:val="00B331F7"/>
    <w:rsid w:val="00B562F5"/>
    <w:rsid w:val="00B61C55"/>
    <w:rsid w:val="00B831F3"/>
    <w:rsid w:val="00BD1C27"/>
    <w:rsid w:val="00BD42FF"/>
    <w:rsid w:val="00C46FDA"/>
    <w:rsid w:val="00CB7EFA"/>
    <w:rsid w:val="00CF0658"/>
    <w:rsid w:val="00D42DBA"/>
    <w:rsid w:val="00D54179"/>
    <w:rsid w:val="00DA4DD0"/>
    <w:rsid w:val="00DB064C"/>
    <w:rsid w:val="00E56B64"/>
    <w:rsid w:val="00E56D29"/>
    <w:rsid w:val="00EA3B59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1C7A1"/>
  <w15:chartTrackingRefBased/>
  <w15:docId w15:val="{DB77887D-6EE7-4099-B365-88156DDE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1548/RR</cp:lastModifiedBy>
  <cp:revision>2</cp:revision>
  <dcterms:created xsi:type="dcterms:W3CDTF">2021-12-06T14:51:00Z</dcterms:created>
  <dcterms:modified xsi:type="dcterms:W3CDTF">2021-12-06T14:51:00Z</dcterms:modified>
</cp:coreProperties>
</file>